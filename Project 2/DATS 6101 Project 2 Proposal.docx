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3230" w14:textId="0304C740" w:rsidR="00E8136E" w:rsidRPr="00306354" w:rsidRDefault="00E8136E" w:rsidP="00E8136E">
      <w:pPr>
        <w:jc w:val="center"/>
        <w:rPr>
          <w:b/>
          <w:bCs/>
        </w:rPr>
      </w:pPr>
      <w:r w:rsidRPr="00306354">
        <w:rPr>
          <w:b/>
          <w:bCs/>
        </w:rPr>
        <w:t>DATS 6101 Project Proposal</w:t>
      </w:r>
      <w:r>
        <w:rPr>
          <w:b/>
          <w:bCs/>
        </w:rPr>
        <w:t xml:space="preserve"> – Group Project </w:t>
      </w:r>
      <w:r>
        <w:rPr>
          <w:b/>
          <w:bCs/>
        </w:rPr>
        <w:t>2</w:t>
      </w:r>
    </w:p>
    <w:p w14:paraId="3B7F4277" w14:textId="77777777" w:rsidR="00E8136E" w:rsidRPr="00306354" w:rsidRDefault="00E8136E" w:rsidP="00E8136E">
      <w:pPr>
        <w:rPr>
          <w:b/>
          <w:bCs/>
        </w:rPr>
      </w:pPr>
      <w:r>
        <w:rPr>
          <w:b/>
          <w:bCs/>
        </w:rPr>
        <w:t xml:space="preserve">Team Name: </w:t>
      </w:r>
      <w:r w:rsidRPr="00306354">
        <w:t>Data Science Rookies</w:t>
      </w:r>
      <w:r>
        <w:t xml:space="preserve"> (Team No.4)</w:t>
      </w:r>
    </w:p>
    <w:p w14:paraId="1C259FC8" w14:textId="77777777" w:rsidR="00E8136E" w:rsidRPr="00306354" w:rsidRDefault="00E8136E" w:rsidP="00E8136E">
      <w:pPr>
        <w:rPr>
          <w:b/>
          <w:bCs/>
        </w:rPr>
      </w:pPr>
      <w:r>
        <w:rPr>
          <w:b/>
          <w:bCs/>
        </w:rPr>
        <w:t>Team Members</w:t>
      </w:r>
    </w:p>
    <w:p w14:paraId="6A6F793F" w14:textId="77777777" w:rsidR="00E8136E" w:rsidRDefault="00E8136E" w:rsidP="00E8136E">
      <w:pPr>
        <w:pStyle w:val="ListParagraph"/>
        <w:numPr>
          <w:ilvl w:val="0"/>
          <w:numId w:val="1"/>
        </w:numPr>
      </w:pPr>
      <w:r>
        <w:t>Bradley Reardon</w:t>
      </w:r>
    </w:p>
    <w:p w14:paraId="518B4B90" w14:textId="77777777" w:rsidR="00E8136E" w:rsidRDefault="00E8136E" w:rsidP="00E8136E">
      <w:pPr>
        <w:pStyle w:val="ListParagraph"/>
        <w:numPr>
          <w:ilvl w:val="0"/>
          <w:numId w:val="1"/>
        </w:numPr>
      </w:pPr>
      <w:r>
        <w:t xml:space="preserve">Pranay </w:t>
      </w:r>
      <w:proofErr w:type="spellStart"/>
      <w:r>
        <w:t>Bhakthula</w:t>
      </w:r>
      <w:proofErr w:type="spellEnd"/>
    </w:p>
    <w:p w14:paraId="67DEBFCE" w14:textId="77777777" w:rsidR="00E8136E" w:rsidRDefault="00E8136E" w:rsidP="00E8136E">
      <w:pPr>
        <w:pStyle w:val="ListParagraph"/>
        <w:numPr>
          <w:ilvl w:val="0"/>
          <w:numId w:val="1"/>
        </w:numPr>
      </w:pPr>
      <w:r>
        <w:t>Baldur Hua</w:t>
      </w:r>
    </w:p>
    <w:p w14:paraId="677142A3" w14:textId="77777777" w:rsidR="00E8136E" w:rsidRDefault="00E8136E" w:rsidP="00E8136E">
      <w:pPr>
        <w:pStyle w:val="ListParagraph"/>
        <w:numPr>
          <w:ilvl w:val="0"/>
          <w:numId w:val="1"/>
        </w:numPr>
      </w:pPr>
      <w:proofErr w:type="spellStart"/>
      <w:r>
        <w:t>Jichong</w:t>
      </w:r>
      <w:proofErr w:type="spellEnd"/>
      <w:r>
        <w:t xml:space="preserve"> Wu</w:t>
      </w:r>
    </w:p>
    <w:p w14:paraId="7F164A44" w14:textId="77777777" w:rsidR="00E8136E" w:rsidRDefault="00E8136E" w:rsidP="00E8136E">
      <w:pPr>
        <w:pStyle w:val="ListParagraph"/>
        <w:numPr>
          <w:ilvl w:val="0"/>
          <w:numId w:val="1"/>
        </w:numPr>
      </w:pPr>
      <w:proofErr w:type="spellStart"/>
      <w:r>
        <w:t>Qinyuan</w:t>
      </w:r>
      <w:proofErr w:type="spellEnd"/>
      <w:r>
        <w:t xml:space="preserve"> Xing</w:t>
      </w:r>
    </w:p>
    <w:p w14:paraId="152C17DB" w14:textId="77777777" w:rsidR="00E8136E" w:rsidRDefault="00E8136E" w:rsidP="00E8136E">
      <w:pPr>
        <w:rPr>
          <w:b/>
          <w:bCs/>
        </w:rPr>
      </w:pPr>
      <w:r w:rsidRPr="00306354">
        <w:rPr>
          <w:b/>
          <w:bCs/>
        </w:rPr>
        <w:t>Description and SMART Questions</w:t>
      </w:r>
    </w:p>
    <w:p w14:paraId="29F1FAFB" w14:textId="75312483" w:rsidR="00E8136E" w:rsidRDefault="00577ACC" w:rsidP="00E8136E">
      <w:r>
        <w:t>Have you ever wondered what life on other planets might be like? If so, you are not alone. Humans have been looking to the sky and beyond for centuries wondering what might be found in the vast landscape of the universe. As technology advances, we continue developing tools that allow us to better identify objects of interest beyond the scope of our galaxy</w:t>
      </w:r>
      <w:r w:rsidR="006C2FE5">
        <w:t>, one of those tools being the Kepler Space Telescope</w:t>
      </w:r>
      <w:r w:rsidR="00C75058">
        <w:t xml:space="preserve"> (KST)</w:t>
      </w:r>
      <w:r w:rsidR="006C2FE5">
        <w:t xml:space="preserve">. The </w:t>
      </w:r>
      <w:r w:rsidR="00C75058">
        <w:t>KST</w:t>
      </w:r>
      <w:r w:rsidR="006C2FE5">
        <w:t xml:space="preserve"> is a space telescope that was launched into Earth’s orbit on March 7, 2009 to monitor more than 150,000 stars in search for transiting exoplanets.</w:t>
      </w:r>
      <w:r w:rsidR="00C75058">
        <w:t xml:space="preserve"> All objects the KST shows interest in are labeled as Kepler Objects of Interest (KOI), and the KOI feature data is logged and stored</w:t>
      </w:r>
      <w:r w:rsidR="00862D5A">
        <w:t xml:space="preserve"> by NASA. This data is available to the public and is what we will be using </w:t>
      </w:r>
      <w:r w:rsidR="00296ADD">
        <w:t>in this project. The following question is what will drive this analysis:</w:t>
      </w:r>
    </w:p>
    <w:p w14:paraId="6EAEECA8" w14:textId="69B355C6" w:rsidR="00E8136E" w:rsidRDefault="00296ADD" w:rsidP="00E8136E">
      <w:pPr>
        <w:pStyle w:val="ListParagraph"/>
        <w:numPr>
          <w:ilvl w:val="0"/>
          <w:numId w:val="3"/>
        </w:numPr>
      </w:pPr>
      <w:r>
        <w:t xml:space="preserve">Can we use classification methods to accurately classify KOIs as </w:t>
      </w:r>
      <w:proofErr w:type="gramStart"/>
      <w:r>
        <w:t>exoplanets.</w:t>
      </w:r>
      <w:proofErr w:type="gramEnd"/>
    </w:p>
    <w:p w14:paraId="47B9ED21" w14:textId="77777777" w:rsidR="00E8136E" w:rsidRDefault="00E8136E" w:rsidP="00E8136E">
      <w:pPr>
        <w:rPr>
          <w:b/>
          <w:bCs/>
        </w:rPr>
      </w:pPr>
      <w:r w:rsidRPr="00737797">
        <w:rPr>
          <w:b/>
          <w:bCs/>
        </w:rPr>
        <w:t>Data Source</w:t>
      </w:r>
    </w:p>
    <w:p w14:paraId="7E125B2A" w14:textId="06F90FF8" w:rsidR="00E8136E" w:rsidRDefault="00E8136E" w:rsidP="00E8136E">
      <w:hyperlink r:id="rId5" w:history="1">
        <w:r w:rsidRPr="00911420">
          <w:rPr>
            <w:rStyle w:val="Hyperlink"/>
          </w:rPr>
          <w:t>https://www.kaggle.com/nasa/kepler-exoplanet-search-results</w:t>
        </w:r>
      </w:hyperlink>
    </w:p>
    <w:p w14:paraId="3DFB3E52" w14:textId="77777777" w:rsidR="00E8136E" w:rsidRDefault="00E8136E" w:rsidP="00E8136E"/>
    <w:p w14:paraId="21405E35" w14:textId="77777777" w:rsidR="00E8136E" w:rsidRPr="00737797" w:rsidRDefault="00E8136E" w:rsidP="00E8136E">
      <w:pPr>
        <w:rPr>
          <w:b/>
          <w:bCs/>
        </w:rPr>
      </w:pPr>
      <w:r w:rsidRPr="00737797">
        <w:rPr>
          <w:b/>
          <w:bCs/>
        </w:rPr>
        <w:t xml:space="preserve">Git </w:t>
      </w:r>
      <w:r>
        <w:rPr>
          <w:b/>
          <w:bCs/>
        </w:rPr>
        <w:t>Repository</w:t>
      </w:r>
    </w:p>
    <w:p w14:paraId="3D6AEC26" w14:textId="77777777" w:rsidR="00E8136E" w:rsidRDefault="00E8136E" w:rsidP="00E8136E">
      <w:hyperlink r:id="rId6" w:history="1">
        <w:r w:rsidRPr="00B07A63">
          <w:rPr>
            <w:rStyle w:val="Hyperlink"/>
          </w:rPr>
          <w:t>https://github.com/breardon7/6101-GroupProject</w:t>
        </w:r>
      </w:hyperlink>
    </w:p>
    <w:p w14:paraId="49F23FED" w14:textId="77777777" w:rsidR="00E8136E" w:rsidRDefault="00E8136E" w:rsidP="00E8136E"/>
    <w:p w14:paraId="6D8B43EE" w14:textId="77777777" w:rsidR="00E8136E" w:rsidRDefault="00E8136E" w:rsidP="00E8136E">
      <w:pPr>
        <w:jc w:val="center"/>
      </w:pPr>
      <w:r>
        <w:t>Citations</w:t>
      </w:r>
    </w:p>
    <w:p w14:paraId="0E634825" w14:textId="738A9225" w:rsidR="00E8136E" w:rsidRPr="009C352F" w:rsidRDefault="00296ADD" w:rsidP="00E8136E">
      <w:pPr>
        <w:pStyle w:val="ListParagraph"/>
        <w:numPr>
          <w:ilvl w:val="0"/>
          <w:numId w:val="2"/>
        </w:numPr>
      </w:pPr>
      <w:r w:rsidRPr="00296ADD">
        <w:t>https://www.nasa.gov/mission_pages/kepler/overview/index.html</w:t>
      </w:r>
    </w:p>
    <w:p w14:paraId="04AEDCFC" w14:textId="77EDAB4A" w:rsidR="00B91084" w:rsidRPr="00E8136E" w:rsidRDefault="00B91084" w:rsidP="00E8136E"/>
    <w:sectPr w:rsidR="00B91084" w:rsidRPr="00E8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B2B"/>
    <w:multiLevelType w:val="hybridMultilevel"/>
    <w:tmpl w:val="9AE27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05F6F"/>
    <w:multiLevelType w:val="hybridMultilevel"/>
    <w:tmpl w:val="BC3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6E"/>
    <w:rsid w:val="00296ADD"/>
    <w:rsid w:val="00577ACC"/>
    <w:rsid w:val="006C2FE5"/>
    <w:rsid w:val="00862D5A"/>
    <w:rsid w:val="00B91084"/>
    <w:rsid w:val="00C75058"/>
    <w:rsid w:val="00E8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FC1"/>
  <w15:chartTrackingRefBased/>
  <w15:docId w15:val="{0E499066-1060-45FC-A43D-83410233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6E"/>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6E"/>
    <w:pPr>
      <w:ind w:left="720"/>
      <w:contextualSpacing/>
    </w:pPr>
  </w:style>
  <w:style w:type="character" w:styleId="Hyperlink">
    <w:name w:val="Hyperlink"/>
    <w:basedOn w:val="DefaultParagraphFont"/>
    <w:uiPriority w:val="99"/>
    <w:unhideWhenUsed/>
    <w:rsid w:val="00E8136E"/>
    <w:rPr>
      <w:color w:val="0563C1" w:themeColor="hyperlink"/>
      <w:u w:val="single"/>
    </w:rPr>
  </w:style>
  <w:style w:type="character" w:styleId="UnresolvedMention">
    <w:name w:val="Unresolved Mention"/>
    <w:basedOn w:val="DefaultParagraphFont"/>
    <w:uiPriority w:val="99"/>
    <w:semiHidden/>
    <w:unhideWhenUsed/>
    <w:rsid w:val="00E81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eardon7/6101-GroupProject" TargetMode="External"/><Relationship Id="rId5" Type="http://schemas.openxmlformats.org/officeDocument/2006/relationships/hyperlink" Target="https://www.kaggle.com/nasa/kepler-exoplanet-search-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1</cp:revision>
  <dcterms:created xsi:type="dcterms:W3CDTF">2021-04-19T20:49:00Z</dcterms:created>
  <dcterms:modified xsi:type="dcterms:W3CDTF">2021-04-19T21:59:00Z</dcterms:modified>
</cp:coreProperties>
</file>